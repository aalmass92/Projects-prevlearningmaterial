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jpeg" ContentType="image/jpe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985" w:leader="none"/>
          <w:tab w:val="right" w:pos="5040" w:leader="underscore"/>
          <w:tab w:val="left" w:pos="5760" w:leader="none"/>
          <w:tab w:val="left" w:pos="7200" w:leader="none"/>
          <w:tab w:val="right" w:pos="8370" w:leader="underscore"/>
        </w:tabs>
        <w:spacing w:before="240" w:after="0"/>
        <w:rPr/>
      </w:pPr>
      <w:r>
        <w:rPr>
          <w:b/>
          <w:szCs w:val="22"/>
        </w:rPr>
        <w:t>Student Name:</w:t>
        <w:tab/>
      </w:r>
      <w:r>
        <w:rPr>
          <w:b/>
          <w:szCs w:val="22"/>
        </w:rPr>
        <w:t>Ahmed Almass</w:t>
        <w:tab/>
      </w:r>
      <w:del w:id="0" w:author="Unknown Author" w:date="2018-12-13T03:40:00Z">
        <w:r>
          <w:rPr>
            <w:b/>
            <w:szCs w:val="22"/>
          </w:rPr>
          <w:tab/>
        </w:r>
      </w:del>
      <w:r>
        <w:rPr>
          <w:b/>
          <w:szCs w:val="22"/>
        </w:rPr>
        <w:tab/>
        <w:t>Weight:</w:t>
        <w:tab/>
        <w:t xml:space="preserve">     </w:t>
      </w:r>
      <w:bookmarkStart w:id="0" w:name="_GoBack"/>
      <w:bookmarkEnd w:id="0"/>
      <w:r>
        <w:rPr>
          <w:b/>
          <w:szCs w:val="22"/>
        </w:rPr>
        <w:t>5%</w:t>
      </w:r>
    </w:p>
    <w:p>
      <w:pPr>
        <w:pStyle w:val="Normal"/>
        <w:tabs>
          <w:tab w:val="left" w:pos="1985" w:leader="none"/>
          <w:tab w:val="right" w:pos="5040" w:leader="underscore"/>
          <w:tab w:val="left" w:pos="5760" w:leader="none"/>
          <w:tab w:val="left" w:pos="7200" w:leader="none"/>
          <w:tab w:val="right" w:pos="8370" w:leader="underscore"/>
        </w:tabs>
        <w:spacing w:before="240" w:after="0"/>
        <w:rPr/>
      </w:pPr>
      <w:r>
        <w:rPr>
          <w:b/>
          <w:szCs w:val="22"/>
        </w:rPr>
        <w:t>Student ID:</w:t>
        <w:tab/>
      </w:r>
      <w:r>
        <w:rPr>
          <w:b/>
          <w:szCs w:val="22"/>
        </w:rPr>
        <w:t>651096</w:t>
        <w:tab/>
        <w:tab/>
      </w:r>
      <w:r>
        <w:rPr>
          <w:b/>
          <w:szCs w:val="22"/>
        </w:rPr>
        <w:tab/>
        <w:t xml:space="preserve">Marks: </w:t>
        <w:tab/>
        <w:tab/>
      </w:r>
    </w:p>
    <w:p>
      <w:pPr>
        <w:pStyle w:val="TitleofAssignment"/>
        <w:rPr/>
      </w:pPr>
      <w:r>
        <w:rPr/>
        <w:t>Assignment 2</w:t>
      </w:r>
    </w:p>
    <w:p>
      <w:pPr>
        <w:pStyle w:val="Normal"/>
        <w:rPr/>
      </w:pPr>
      <w:r>
        <w:rPr/>
        <w:t>Complete the challenge in WebGoat. Type your answers below and then submit this document using the Assignment tool in Brightspace by the due date (see your Course Schedule).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List all the vulnerabilities you find.</w:t>
      </w:r>
    </w:p>
    <w:p>
      <w:pPr>
        <w:pStyle w:val="ListParagraph"/>
        <w:numPr>
          <w:ilvl w:val="0"/>
          <w:numId w:val="1"/>
        </w:numPr>
        <w:rPr/>
      </w:pPr>
      <w:r>
        <w:rPr/>
        <w:t>Briefly describe the method you used to bypass and/or exploit.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-142875</wp:posOffset>
            </wp:positionH>
            <wp:positionV relativeFrom="paragraph">
              <wp:posOffset>273050</wp:posOffset>
            </wp:positionV>
            <wp:extent cx="3615055" cy="18522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Stage1.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Finding source page that included username and password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-92075</wp:posOffset>
            </wp:positionH>
            <wp:positionV relativeFrom="paragraph">
              <wp:posOffset>113030</wp:posOffset>
            </wp:positionV>
            <wp:extent cx="3459480" cy="25304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stage 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-333375</wp:posOffset>
            </wp:positionH>
            <wp:positionV relativeFrom="paragraph">
              <wp:posOffset>142875</wp:posOffset>
            </wp:positionV>
            <wp:extent cx="5943600" cy="30568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intercepting with burp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-61595</wp:posOffset>
            </wp:positionH>
            <wp:positionV relativeFrom="paragraph">
              <wp:posOffset>-3175</wp:posOffset>
            </wp:positionV>
            <wp:extent cx="5514975" cy="29051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Copying the user encription to decoder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077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5943600" cy="80772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than i  included “ ’ </w:t>
      </w:r>
      <w:r>
        <w:rPr/>
        <w:t>or ‘1’ = 1 than encoded it again and placeing it under user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finished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782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  <w:r>
        <w:rPr>
          <w:vertAlign w:val="superscript"/>
        </w:rPr>
        <w:t>rd</w:t>
      </w:r>
      <w:r>
        <w:rPr/>
        <w:t xml:space="preserve"> stage (the end didnt work for me showing how far i went)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Intercepted with burp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-133350</wp:posOffset>
            </wp:positionH>
            <wp:positionV relativeFrom="paragraph">
              <wp:posOffset>88900</wp:posOffset>
            </wp:positionV>
            <wp:extent cx="5143500" cy="17716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-47625</wp:posOffset>
            </wp:positionH>
            <wp:positionV relativeFrom="paragraph">
              <wp:posOffset>466725</wp:posOffset>
            </wp:positionV>
            <wp:extent cx="5943600" cy="56070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File command to linux commands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-151765</wp:posOffset>
            </wp:positionH>
            <wp:positionV relativeFrom="paragraph">
              <wp:posOffset>82550</wp:posOffset>
            </wp:positionV>
            <wp:extent cx="4249420" cy="337375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12"/>
      <w:footerReference w:type="default" r:id="rId13"/>
      <w:type w:val="nextPage"/>
      <w:pgSz w:w="12240" w:h="15840"/>
      <w:pgMar w:left="1440" w:right="1440" w:header="720" w:top="1872" w:footer="720" w:bottom="115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1170" w:leader="none"/>
        <w:tab w:val="center" w:pos="4680" w:leader="none"/>
        <w:tab w:val="right" w:pos="9360" w:leader="none"/>
      </w:tabs>
      <w:spacing w:lineRule="auto" w:line="240" w:before="60" w:after="0"/>
      <w:ind w:left="1260" w:hanging="450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9" wp14:anchorId="30E7669F">
              <wp:simplePos x="0" y="0"/>
              <wp:positionH relativeFrom="column">
                <wp:posOffset>-8890</wp:posOffset>
              </wp:positionH>
              <wp:positionV relativeFrom="paragraph">
                <wp:posOffset>-12065</wp:posOffset>
              </wp:positionV>
              <wp:extent cx="5944235" cy="1270"/>
              <wp:effectExtent l="0" t="19050" r="19050" b="19050"/>
              <wp:wrapNone/>
              <wp:docPr id="13" name="Straight Connector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7pt,-0.95pt" to="467.25pt,-0.95pt" ID="Straight Connector 7" stroked="t" style="position:absolute" wp14:anchorId="30E7669F">
              <v:stroke color="#005eb8" weight="2844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" wp14:anchorId="697D36EB">
              <wp:simplePos x="0" y="0"/>
              <wp:positionH relativeFrom="column">
                <wp:posOffset>657225</wp:posOffset>
              </wp:positionH>
              <wp:positionV relativeFrom="paragraph">
                <wp:posOffset>635</wp:posOffset>
              </wp:positionV>
              <wp:extent cx="1270" cy="1270"/>
              <wp:effectExtent l="19050" t="0" r="19050" b="19050"/>
              <wp:wrapNone/>
              <wp:docPr id="14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1.75pt,0pt" to="51.75pt,35.95pt" ID="Straight Connector 6" stroked="t" style="position:absolute" wp14:anchorId="697D36EB">
              <v:stroke color="#005eb8" weight="28440" joinstyle="round" endcap="flat"/>
              <v:fill o:detectmouseclick="t" on="false"/>
            </v:line>
          </w:pict>
        </mc:Fallback>
      </mc:AlternateContent>
    </w:r>
    <w:r>
      <w:rPr>
        <w:rFonts w:cs="Arial"/>
        <w:b/>
        <w:bCs/>
        <w:sz w:val="20"/>
        <w:szCs w:val="20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>
        <w:rFonts w:cs="Arial"/>
        <w:b/>
        <w:bCs/>
        <w:sz w:val="20"/>
        <w:szCs w:val="20"/>
      </w:rPr>
      <w:tab/>
      <w:t>ICT: Web Application Security</w:t>
    </w:r>
  </w:p>
  <w:p>
    <w:pPr>
      <w:pStyle w:val="Normal"/>
      <w:tabs>
        <w:tab w:val="left" w:pos="1170" w:leader="none"/>
        <w:tab w:val="center" w:pos="4680" w:leader="none"/>
        <w:tab w:val="right" w:pos="9360" w:leader="none"/>
      </w:tabs>
      <w:spacing w:lineRule="auto" w:line="240" w:before="60" w:after="0"/>
      <w:rPr>
        <w:rFonts w:cs="Arial"/>
        <w:sz w:val="20"/>
      </w:rPr>
    </w:pPr>
    <w:r>
      <w:rPr>
        <w:rFonts w:cs="Arial"/>
        <w:sz w:val="20"/>
      </w:rPr>
      <w:tab/>
      <w:t>© 2017, Southern Alberta Institute of Technology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spacing w:before="0" w:after="0"/>
      <w:rPr/>
    </w:pPr>
    <w:r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-152400</wp:posOffset>
          </wp:positionH>
          <wp:positionV relativeFrom="paragraph">
            <wp:posOffset>-285750</wp:posOffset>
          </wp:positionV>
          <wp:extent cx="1526540" cy="630555"/>
          <wp:effectExtent l="0" t="0" r="0" b="0"/>
          <wp:wrapNone/>
          <wp:docPr id="1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A</w:t>
    </w:r>
    <w:r>
      <w:rPr/>
      <w:t>ssignment 2</w:t>
    </w:r>
  </w:p>
  <w:p>
    <w:pPr>
      <w:pStyle w:val="Normal"/>
      <w:rPr/>
    </w:pPr>
    <w:r>
      <w:rPr/>
      <mc:AlternateContent>
        <mc:Choice Requires="wps">
          <w:drawing>
            <wp:inline distT="0" distB="0" distL="114300" distR="114300">
              <wp:extent cx="1270" cy="26035"/>
              <wp:effectExtent l="0" t="0" r="0" b="0"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Rectangle 1"/>
                      <wps:cNvSpPr/>
                    </wps:nvSpPr>
                    <wps:spPr>
                      <a:xfrm>
                        <a:off x="0" y="0"/>
                        <a:ext cx="720" cy="25560"/>
                      </a:xfrm>
                      <a:prstGeom prst="rect">
                        <a:avLst/>
                      </a:prstGeom>
                      <a:solidFill>
                        <a:srgbClr val="005eb8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005eb8" stroked="f" style="position:absolute;margin-left:0pt;margin-top:0pt;width:0pt;height:1.95pt">
              <w10:wrap type="none"/>
              <v:fill o:detectmouseclick="t" type="solid" color2="#ffa147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32e46"/>
    <w:pPr>
      <w:widowControl/>
      <w:bidi w:val="0"/>
      <w:spacing w:lineRule="auto" w:line="276"/>
      <w:jc w:val="left"/>
    </w:pPr>
    <w:rPr>
      <w:rFonts w:ascii="Arial" w:hAnsi="Arial" w:eastAsia="Calibri" w:cs="Times New Roman"/>
      <w:color w:val="000000"/>
      <w:sz w:val="22"/>
      <w:szCs w:val="32"/>
      <w:lang w:val="en-CA" w:eastAsia="en-US" w:bidi="ar-SA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660f7f"/>
    <w:pPr>
      <w:keepNext/>
      <w:keepLines/>
      <w:spacing w:before="480" w:after="120"/>
      <w:outlineLvl w:val="0"/>
    </w:pPr>
    <w:rPr>
      <w:rFonts w:eastAsia="Times New Roman" w:cs="Arial"/>
      <w:b/>
      <w:bCs/>
      <w:color w:val="000000" w:themeColor="text1"/>
      <w:sz w:val="32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45"/>
    <w:pPr>
      <w:keepNext/>
      <w:keepLines/>
      <w:spacing w:before="240" w:after="0"/>
      <w:outlineLvl w:val="1"/>
    </w:pPr>
    <w:rPr>
      <w:rFonts w:eastAsia="Times New Roman" w:cs="Arial"/>
      <w:b/>
      <w:bCs/>
      <w:color w:val="00000A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45"/>
    <w:pPr>
      <w:keepNext/>
      <w:keepLines/>
      <w:spacing w:before="240" w:after="0"/>
      <w:outlineLvl w:val="2"/>
    </w:pPr>
    <w:rPr>
      <w:rFonts w:eastAsia="Times New Roman" w:cs="Arial"/>
      <w:b/>
      <w:bCs/>
      <w:color w:val="00000A"/>
      <w:sz w:val="26"/>
      <w:szCs w:val="22"/>
    </w:rPr>
  </w:style>
  <w:style w:type="paragraph" w:styleId="Heading8">
    <w:name w:val="Heading 8"/>
    <w:basedOn w:val="Normal"/>
    <w:next w:val="Normal"/>
    <w:link w:val="Heading8Char"/>
    <w:qFormat/>
    <w:rsid w:val="00d650dd"/>
    <w:pPr>
      <w:spacing w:lineRule="auto" w:line="240" w:before="240" w:after="60"/>
      <w:outlineLvl w:val="7"/>
    </w:pPr>
    <w:rPr>
      <w:rFonts w:eastAsia="Times New Roman"/>
      <w:i/>
      <w:iCs/>
      <w:color w:val="00000A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60f7f"/>
    <w:rPr>
      <w:rFonts w:eastAsia="Times New Roman" w:cs="Arial"/>
      <w:b/>
      <w:bCs/>
      <w:color w:val="000000" w:themeColor="text1"/>
      <w:sz w:val="32"/>
      <w:szCs w:val="32"/>
      <w:lang w:val="en-CA" w:eastAsia="en-CA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51945"/>
    <w:rPr>
      <w:rFonts w:eastAsia="Times New Roman" w:cs="Arial"/>
      <w:b/>
      <w:bCs/>
      <w:sz w:val="28"/>
      <w:szCs w:val="2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a66c6"/>
    <w:rPr>
      <w:rFonts w:ascii="Calibri" w:hAnsi="Calibri"/>
      <w:b w:val="false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a66c6"/>
    <w:rPr>
      <w:rFonts w:ascii="Calibri" w:hAnsi="Calibri"/>
      <w:b w:val="false"/>
      <w:sz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65e0f"/>
    <w:rPr>
      <w:rFonts w:ascii="Tahoma" w:hAnsi="Tahoma" w:cs="Tahoma"/>
      <w:b w:val="false"/>
      <w:sz w:val="16"/>
      <w:szCs w:val="16"/>
    </w:rPr>
  </w:style>
  <w:style w:type="character" w:styleId="Heading8Char" w:customStyle="1">
    <w:name w:val="Heading 8 Char"/>
    <w:basedOn w:val="DefaultParagraphFont"/>
    <w:link w:val="Heading8"/>
    <w:qFormat/>
    <w:rsid w:val="00d650dd"/>
    <w:rPr>
      <w:rFonts w:eastAsia="Times New Roman"/>
      <w:i/>
      <w:iCs/>
      <w:sz w:val="24"/>
      <w:szCs w:val="24"/>
      <w:lang w:val="en-CA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51945"/>
    <w:rPr>
      <w:rFonts w:eastAsia="Times New Roman" w:cs="Arial"/>
      <w:b/>
      <w:bCs/>
      <w:sz w:val="26"/>
      <w:szCs w:val="22"/>
    </w:rPr>
  </w:style>
  <w:style w:type="character" w:styleId="TitleChar" w:customStyle="1">
    <w:name w:val="Title Char"/>
    <w:basedOn w:val="DefaultParagraphFont"/>
    <w:link w:val="Title"/>
    <w:uiPriority w:val="10"/>
    <w:qFormat/>
    <w:rsid w:val="005e7ca3"/>
    <w:rPr>
      <w:b/>
      <w:smallCaps/>
      <w:color w:val="000000"/>
      <w:sz w:val="32"/>
      <w:szCs w:val="3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d763f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9d763f"/>
    <w:rPr>
      <w:color w:val="00000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9d763f"/>
    <w:rPr>
      <w:b/>
      <w:bCs/>
      <w:color w:val="000000"/>
    </w:rPr>
  </w:style>
  <w:style w:type="character" w:styleId="HeadingStyle1Char" w:customStyle="1">
    <w:name w:val="Heading Style 1 Char"/>
    <w:link w:val="HeadingStyle1"/>
    <w:qFormat/>
    <w:rsid w:val="00b92a38"/>
    <w:rPr>
      <w:rFonts w:eastAsia="Times New Roman" w:cs="Arial"/>
      <w:b/>
      <w:sz w:val="32"/>
      <w:szCs w:val="22"/>
    </w:rPr>
  </w:style>
  <w:style w:type="character" w:styleId="ListLabel1">
    <w:name w:val="ListLabel 1"/>
    <w:qFormat/>
    <w:rPr>
      <w:sz w:val="18"/>
    </w:rPr>
  </w:style>
  <w:style w:type="character" w:styleId="ListLabel2">
    <w:name w:val="ListLabel 2"/>
    <w:qFormat/>
    <w:rPr>
      <w:rFonts w:cs="Courier New"/>
      <w:sz w:val="20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sz w:val="18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sz w:val="18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ba66c6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65e0f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1f4"/>
    <w:pPr>
      <w:spacing w:before="0" w:after="60"/>
    </w:pPr>
    <w:rPr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e7ca3"/>
    <w:pPr>
      <w:spacing w:before="0" w:after="300"/>
      <w:jc w:val="right"/>
    </w:pPr>
    <w:rPr>
      <w:b/>
      <w:smallCaps/>
      <w:sz w:val="32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9d763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9d763f"/>
    <w:pPr/>
    <w:rPr>
      <w:b/>
      <w:bCs/>
    </w:rPr>
  </w:style>
  <w:style w:type="paragraph" w:styleId="Revision">
    <w:name w:val="Revision"/>
    <w:uiPriority w:val="99"/>
    <w:semiHidden/>
    <w:qFormat/>
    <w:rsid w:val="00fc1c45"/>
    <w:pPr>
      <w:widowControl/>
      <w:bidi w:val="0"/>
      <w:jc w:val="left"/>
    </w:pPr>
    <w:rPr>
      <w:rFonts w:ascii="Arial" w:hAnsi="Arial" w:eastAsia="Calibri" w:cs="Times New Roman"/>
      <w:color w:val="000000"/>
      <w:sz w:val="22"/>
      <w:szCs w:val="32"/>
      <w:lang w:val="en-US" w:eastAsia="en-US" w:bidi="ar-SA"/>
    </w:rPr>
  </w:style>
  <w:style w:type="paragraph" w:styleId="SAITCaption" w:customStyle="1">
    <w:name w:val="SAIT Caption"/>
    <w:basedOn w:val="Normal"/>
    <w:qFormat/>
    <w:rsid w:val="00c51945"/>
    <w:pPr>
      <w:spacing w:before="120" w:after="0"/>
      <w:jc w:val="center"/>
    </w:pPr>
    <w:rPr>
      <w:rFonts w:eastAsia="Times New Roman" w:cs="Arial"/>
      <w:b/>
      <w:color w:val="00000A"/>
      <w:szCs w:val="24"/>
    </w:rPr>
  </w:style>
  <w:style w:type="paragraph" w:styleId="Source" w:customStyle="1">
    <w:name w:val="Source"/>
    <w:basedOn w:val="Normal"/>
    <w:qFormat/>
    <w:rsid w:val="00c51945"/>
    <w:pPr>
      <w:ind w:right="1440" w:hanging="0"/>
      <w:jc w:val="right"/>
    </w:pPr>
    <w:rPr>
      <w:rFonts w:eastAsia="Times New Roman" w:cs="Arial"/>
      <w:color w:val="00000A"/>
      <w:sz w:val="20"/>
      <w:szCs w:val="24"/>
    </w:rPr>
  </w:style>
  <w:style w:type="paragraph" w:styleId="FooterCopyright" w:customStyle="1">
    <w:name w:val="Footer Copyright"/>
    <w:basedOn w:val="Footer"/>
    <w:qFormat/>
    <w:rsid w:val="009e522b"/>
    <w:pPr>
      <w:spacing w:before="60" w:after="0"/>
    </w:pPr>
    <w:rPr>
      <w:rFonts w:cs="Arial"/>
      <w:sz w:val="20"/>
    </w:rPr>
  </w:style>
  <w:style w:type="paragraph" w:styleId="PageNo" w:customStyle="1">
    <w:name w:val="Page No."/>
    <w:basedOn w:val="Footer"/>
    <w:qFormat/>
    <w:rsid w:val="009e522b"/>
    <w:pPr>
      <w:spacing w:before="60" w:after="0"/>
      <w:jc w:val="right"/>
    </w:pPr>
    <w:rPr>
      <w:rFonts w:cs="Arial"/>
      <w:b/>
      <w:bCs/>
      <w:szCs w:val="24"/>
    </w:rPr>
  </w:style>
  <w:style w:type="paragraph" w:styleId="TitleofAssignment" w:customStyle="1">
    <w:name w:val="Title of Assignment"/>
    <w:basedOn w:val="Heading1"/>
    <w:qFormat/>
    <w:rsid w:val="00523df6"/>
    <w:pPr/>
    <w:rPr/>
  </w:style>
  <w:style w:type="paragraph" w:styleId="HeadingStyle1" w:customStyle="1">
    <w:name w:val="Heading Style 1"/>
    <w:basedOn w:val="Normal"/>
    <w:link w:val="HeadingStyle1Char"/>
    <w:qFormat/>
    <w:rsid w:val="00b92a38"/>
    <w:pPr>
      <w:spacing w:lineRule="auto" w:line="240" w:before="240" w:after="120"/>
      <w:outlineLvl w:val="0"/>
    </w:pPr>
    <w:rPr>
      <w:rFonts w:eastAsia="Times New Roman" w:cs="Arial"/>
      <w:b/>
      <w:color w:val="00000A"/>
      <w:sz w:val="3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358c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1">
    <w:name w:val="Table Grid1"/>
    <w:basedOn w:val="TableNormal"/>
    <w:uiPriority w:val="59"/>
    <w:rsid w:val="00c51945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871FD-C436-47F5-9A88-4A455D50E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LibreOffice/5.1.6.2$Linux_X86_64 LibreOffice_project/10m0$Build-2</Application>
  <Pages>4</Pages>
  <Words>133</Words>
  <Characters>659</Characters>
  <CharactersWithSpaces>784</CharactersWithSpaces>
  <Paragraphs>20</Paragraphs>
  <Company>SAIT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2017-11-02T14:18:00Z</dcterms:created>
  <dc:creator>scardina</dc:creator>
  <dc:description/>
  <dc:language>en-US</dc:language>
  <cp:lastModifiedBy/>
  <cp:lastPrinted>2016-04-06T15:27:00Z</cp:lastPrinted>
  <dcterms:modified xsi:type="dcterms:W3CDTF">2018-12-13T03:55:22Z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SAIT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